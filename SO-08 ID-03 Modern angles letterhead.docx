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2"/>
  <w:body>
    <w:p w14:paraId="12A0ED6B" w14:textId="22730FAF" w:rsidR="00505BB7" w:rsidRPr="00041C31" w:rsidRDefault="005447C3" w:rsidP="006E1960">
      <w:pPr>
        <w:tabs>
          <w:tab w:val="left" w:pos="6000"/>
        </w:tabs>
        <w:pPrChange w:id="0" w:author="ICT LAB" w:date="2024-12-08T15:55:00Z" w16du:dateUtc="2024-12-08T09:55:00Z">
          <w:pPr/>
        </w:pPrChange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E90ADB" wp14:editId="24927A14">
            <wp:simplePos x="0" y="0"/>
            <wp:positionH relativeFrom="column">
              <wp:posOffset>5981700</wp:posOffset>
            </wp:positionH>
            <wp:positionV relativeFrom="paragraph">
              <wp:posOffset>106045</wp:posOffset>
            </wp:positionV>
            <wp:extent cx="867410" cy="867410"/>
            <wp:effectExtent l="0" t="0" r="8890" b="8890"/>
            <wp:wrapTight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1081164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4113" name="Picture 1081164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" w:author="ICT LAB" w:date="2024-12-08T15:23:00Z" w16du:dateUtc="2024-12-08T09:23:00Z">
        <w:r w:rsidR="000C0CB6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1" locked="0" layoutInCell="1" allowOverlap="1" wp14:anchorId="7388E357" wp14:editId="295F842B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9551035</wp:posOffset>
                  </wp:positionV>
                  <wp:extent cx="7955915" cy="635"/>
                  <wp:effectExtent l="0" t="0" r="0" b="0"/>
                  <wp:wrapNone/>
                  <wp:docPr id="99871957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955915" cy="6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14EFE9" w14:textId="15AFE9EB" w:rsidR="000C0CB6" w:rsidRPr="00F46978" w:rsidRDefault="000C0CB6" w:rsidP="000C0CB6">
                              <w:pPr>
                                <w:pStyle w:val="Caption"/>
                                <w:rPr>
                                  <w:noProof/>
                                  <w:sz w:val="21"/>
                                  <w:szCs w:val="21"/>
                                </w:rPr>
                                <w:pPrChange w:id="2" w:author="ICT LAB" w:date="2024-12-08T15:23:00Z" w16du:dateUtc="2024-12-08T09:23:00Z">
                                  <w:pPr/>
                                </w:pPrChange>
                              </w:pPr>
                              <w:ins w:id="3" w:author="ICT LAB" w:date="2024-12-08T15:23:00Z" w16du:dateUtc="2024-12-08T09:23:00Z"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4" w:author="ICT LAB" w:date="2024-12-08T15:23:00Z" w16du:dateUtc="2024-12-08T09:23:00Z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388E35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-1in;margin-top:752.05pt;width:626.4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" stroked="f">
                  <v:textbox style="mso-fit-shape-to-text:t" inset="0,0,0,0">
                    <w:txbxContent>
                      <w:p w14:paraId="1E14EFE9" w14:textId="15AFE9EB" w:rsidR="000C0CB6" w:rsidRPr="00F46978" w:rsidRDefault="000C0CB6" w:rsidP="000C0CB6">
                        <w:pPr>
                          <w:pStyle w:val="Caption"/>
                          <w:rPr>
                            <w:noProof/>
                            <w:sz w:val="21"/>
                            <w:szCs w:val="21"/>
                          </w:rPr>
                          <w:pPrChange w:id="5" w:author="ICT LAB" w:date="2024-12-08T15:23:00Z" w16du:dateUtc="2024-12-08T09:23:00Z">
                            <w:pPr/>
                          </w:pPrChange>
                        </w:pPr>
                        <w:ins w:id="6" w:author="ICT LAB" w:date="2024-12-08T15:23:00Z" w16du:dateUtc="2024-12-08T09:23:00Z"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</w:ins>
                        <w:r>
                          <w:fldChar w:fldCharType="separate"/>
                        </w:r>
                        <w:ins w:id="7" w:author="ICT LAB" w:date="2024-12-08T15:23:00Z" w16du:dateUtc="2024-12-08T09:23:00Z"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A017EA" w:rsidRPr="00775B2C"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69DFF8" wp14:editId="3AD0904A">
                <wp:simplePos x="0" y="0"/>
                <wp:positionH relativeFrom="margin">
                  <wp:posOffset>-3162300</wp:posOffset>
                </wp:positionH>
                <wp:positionV relativeFrom="paragraph">
                  <wp:posOffset>-848995</wp:posOffset>
                </wp:positionV>
                <wp:extent cx="10203815" cy="10306050"/>
                <wp:effectExtent l="95250" t="76200" r="102235" b="13335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815" cy="10306050"/>
                          <a:chOff x="-2295870" y="0"/>
                          <a:chExt cx="10205350" cy="10306234"/>
                        </a:xfrm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923925"/>
                            <a:ext cx="4317214" cy="1032782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3350" y="923925"/>
                            <a:ext cx="3832315" cy="943009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295870" y="8684828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562644" y="7910097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80122" y="8320028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-47632" y="77472"/>
                            <a:ext cx="7957112" cy="10228762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D5BBE" id="Group 23" o:spid="_x0000_s1026" alt="&quot;&quot;" style="position:absolute;margin-left:-249pt;margin-top:-66.85pt;width:803.45pt;height:811.5pt;z-index:-251657216;mso-position-horizontal-relative:margin" coordorigin="-22958" coordsize="102053,10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">
  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" path="m2136,l,,,690r2671,l2136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452478,0;0,0;0,1032782;4317214,1032782;3452478,0" o:connectangles="0,0,0,0,0"/>
                </v:shape>
                <v:shape id="Freeform 6" o:spid="_x0000_s1028" style="position:absolute;left:39433;top:9239;width:38323;height:9430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" path="m2371,l,,355,440r2016,l2371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3832315,0;0,0;573797,943009;3832315,943009;3832315,0" o:connectangles="0,0,0,0,0"/>
                </v:shape>
  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" fillcolor="#f24343 [1621]" strokecolor="#ef1d1d [1941]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</v:rect>
                <v:shape id="Freeform: Shape 27" o:spid="_x0000_s1030" style="position:absolute;left:-22958;top:86848;width:66947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" path="m,l4583908,,6694833,1543935r-5670895,l9698,1543935r-9698,l,48783r307,l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0,0;4583908,0;6694833,1543935;1023938,1543935;9698,1543935;0,1543935;0,48783;307,48783" o:connectangles="0,0,0,0,0,0,0,0"/>
                </v:shape>
  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" path="m1280132,r,2733130l1280131,2733130r,8981l1094394,2742111r,-7l1094254,2742111,,1944324,,926510,1280132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80132,0;1280132,2733130;1280131,2733130;1280131,2742111;1094394,2742111;1094394,2742104;1094254,2742111;0,1944324;0,926510" o:connectangles="0,0,0,0,0,0,0,0,0"/>
                </v:shape>
                <v:shape id="Freeform 13" o:spid="_x0000_s1032" style="position:absolute;left:55626;top:79100;width:12284;height:17663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" path="m760,l,593r760,587l760,946,317,604,760,266,760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61801;top:83200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" path="m443,l,338,443,680,443,xe" fillcolor="#f24343 [1621]" strokecolor="#00b0f0" strokeweight="6pt">
                  <v:fill color2="#fbc6c6 [501]" rotate="t" angle="180" colors="0 #d0b1b1;22938f #dec9c9;1 #f3eaea" focus="100%" type="gradient"/>
                  <v:shadow on="t" color="black" opacity="24903f" origin=",.5" offset="0,.55556mm"/>
                  <v:path arrowok="t" o:connecttype="custom" o:connectlocs="716034,0;0,505913;716034,1017814;716034,0" o:connectangles="0,0,0,0"/>
                </v:shape>
                <v:rect id="Rectangle 28" o:spid="_x0000_s1034" style="position:absolute;left:-476;top:774;width:79570;height:102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" filled="f" strokecolor="#00b0f0" strokeweight="6pt">
                  <v:shadow on="t" color="black" opacity="24903f" origin=",.5" offset="0,.55556mm"/>
                </v:rect>
                <w10:wrap anchorx="margin"/>
                <w10:anchorlock/>
              </v:group>
            </w:pict>
          </mc:Fallback>
        </mc:AlternateContent>
      </w:r>
      <w:ins w:id="8" w:author="ICT LAB" w:date="2024-12-08T15:55:00Z" w16du:dateUtc="2024-12-08T09:55:00Z">
        <w:r w:rsidR="006E1960">
          <w:tab/>
        </w:r>
      </w:ins>
    </w:p>
    <w:p w14:paraId="0B940559" w14:textId="2F211017" w:rsidR="00306DE9" w:rsidRPr="000B11E6" w:rsidRDefault="00A50DAB" w:rsidP="00C21ED2">
      <w:pPr>
        <w:pStyle w:val="Logo"/>
        <w:rPr>
          <w:i/>
          <w:iCs/>
          <w:rPrChange w:id="9" w:author="ICT LAB" w:date="2024-12-08T15:36:00Z" w16du:dateUtc="2024-12-08T09:36:00Z">
            <w:rPr/>
          </w:rPrChange>
        </w:rPr>
      </w:pPr>
      <w:r w:rsidRPr="000B11E6">
        <w:rPr>
          <w:i/>
          <w:iCs/>
          <w:noProof/>
          <w:rPrChange w:id="10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BCBAE1" wp14:editId="5D6B6D32">
                <wp:simplePos x="0" y="0"/>
                <wp:positionH relativeFrom="column">
                  <wp:posOffset>-2333475</wp:posOffset>
                </wp:positionH>
                <wp:positionV relativeFrom="paragraph">
                  <wp:posOffset>1165135</wp:posOffset>
                </wp:positionV>
                <wp:extent cx="360" cy="360"/>
                <wp:effectExtent l="95250" t="152400" r="95250" b="152400"/>
                <wp:wrapNone/>
                <wp:docPr id="194255262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AFE3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188pt;margin-top:83.2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cFiIo2wEAAJkE&#10;AAAQAAAAAAAAAAAAAAAAANQDAABkcnMvaW5rL2luazEueG1sUEsBAi0AFAAGAAgAAAAhAIIW5zrf&#10;AAAADQEAAA8AAAAAAAAAAAAAAAAA3Q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 w:rsidRPr="000B11E6">
        <w:rPr>
          <w:i/>
          <w:iCs/>
          <w:noProof/>
          <w:rPrChange w:id="11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245939" wp14:editId="6F2D3970">
                <wp:simplePos x="0" y="0"/>
                <wp:positionH relativeFrom="column">
                  <wp:posOffset>-2030715</wp:posOffset>
                </wp:positionH>
                <wp:positionV relativeFrom="paragraph">
                  <wp:posOffset>422095</wp:posOffset>
                </wp:positionV>
                <wp:extent cx="21240" cy="360"/>
                <wp:effectExtent l="95250" t="152400" r="93345" b="152400"/>
                <wp:wrapNone/>
                <wp:docPr id="129686004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A4F8" id="Ink 14" o:spid="_x0000_s1026" type="#_x0000_t75" style="position:absolute;margin-left:-164.15pt;margin-top:24.75pt;width:10.1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">
                <v:imagedata r:id="rId15" o:title=""/>
              </v:shape>
            </w:pict>
          </mc:Fallback>
        </mc:AlternateContent>
      </w:r>
    </w:p>
    <w:p w14:paraId="489DE42C" w14:textId="682E33DA" w:rsidR="00306DE9" w:rsidRPr="000B11E6" w:rsidRDefault="00000000" w:rsidP="00AB0026">
      <w:pPr>
        <w:pStyle w:val="ContactInfo"/>
        <w:rPr>
          <w:b/>
          <w:bCs/>
          <w:i/>
          <w:iCs/>
          <w:rPrChange w:id="12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  <w:rPrChange w:id="13" w:author="ICT LAB" w:date="2024-12-08T15:36:00Z" w16du:dateUtc="2024-12-08T09:36:00Z">
              <w:rPr/>
            </w:rPrChange>
          </w:rPr>
          <w:id w:val="-582145307"/>
          <w:placeholder>
            <w:docPart w:val="2296074E417242A7B702C6E0ACA2F18B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14" w:author="ICT LAB" w:date="2024-12-08T15:36:00Z" w16du:dateUtc="2024-12-08T09:36:00Z">
                <w:rPr>
                  <w:rStyle w:val="PlaceholderText"/>
                  <w:color w:val="auto"/>
                  <w:sz w:val="20"/>
                </w:rPr>
              </w:rPrChange>
            </w:rPr>
            <w:t>4567 8th Ave, Carson City, NV 98765</w:t>
          </w:r>
        </w:sdtContent>
      </w:sdt>
    </w:p>
    <w:p w14:paraId="6C4758B4" w14:textId="536E5FD4" w:rsidR="00306DE9" w:rsidRPr="000B11E6" w:rsidRDefault="00000000" w:rsidP="00AB0026">
      <w:pPr>
        <w:pStyle w:val="ContactInfo"/>
        <w:rPr>
          <w:b/>
          <w:bCs/>
          <w:i/>
          <w:iCs/>
          <w:rPrChange w:id="15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  <w:rPrChange w:id="16" w:author="ICT LAB" w:date="2024-12-08T15:36:00Z" w16du:dateUtc="2024-12-08T09:36:00Z">
              <w:rPr/>
            </w:rPrChange>
          </w:rPr>
          <w:id w:val="430867407"/>
          <w:placeholder>
            <w:docPart w:val="33207980F26447478489A19B21610435"/>
          </w:placeholder>
          <w15:appearance w15:val="hidden"/>
        </w:sdtPr>
        <w:sdtContent>
          <w:ins w:id="17" w:author="ICT LAB" w:date="2024-12-08T15:42:00Z" w16du:dateUtc="2024-12-08T09:42:00Z">
            <w:r w:rsidR="00685BA9">
              <w:rPr>
                <w:b/>
                <w:bCs/>
                <w:i/>
                <w:iCs/>
              </w:rPr>
              <w:t>01924694699</w:t>
            </w:r>
          </w:ins>
        </w:sdtContent>
      </w:sdt>
    </w:p>
    <w:p w14:paraId="0822E0BD" w14:textId="7A53D327" w:rsidR="00306DE9" w:rsidRPr="000B11E6" w:rsidRDefault="00000000" w:rsidP="00AB0026">
      <w:pPr>
        <w:pStyle w:val="ContactInfo"/>
        <w:rPr>
          <w:i/>
          <w:iCs/>
          <w:rPrChange w:id="18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  <w:rPrChange w:id="19" w:author="ICT LAB" w:date="2024-12-08T15:36:00Z" w16du:dateUtc="2024-12-08T09:36:00Z">
              <w:rPr/>
            </w:rPrChange>
          </w:rPr>
          <w:id w:val="-1589458396"/>
          <w:placeholder>
            <w:docPart w:val="9EC77D0EE02746BB8B11EED5456EAF9F"/>
          </w:placeholder>
          <w15:appearance w15:val="hidden"/>
        </w:sdtPr>
        <w:sdtContent>
          <w:ins w:id="20" w:author="ICT LAB" w:date="2024-12-08T15:43:00Z" w16du:dateUtc="2024-12-08T09:43:00Z">
            <w:r w:rsidR="00702649">
              <w:rPr>
                <w:b/>
                <w:bCs/>
                <w:i/>
                <w:iCs/>
              </w:rPr>
              <w:t>Leyakut334455@ gmail.com</w:t>
            </w:r>
          </w:ins>
        </w:sdtContent>
      </w:sdt>
    </w:p>
    <w:p w14:paraId="182844D5" w14:textId="14160C9C" w:rsidR="00752FC4" w:rsidDel="00685BA9" w:rsidRDefault="00000000" w:rsidP="00AB0026">
      <w:pPr>
        <w:pStyle w:val="Salutation"/>
        <w:rPr>
          <w:del w:id="21" w:author="ICT LAB" w:date="2024-12-08T15:40:00Z" w16du:dateUtc="2024-12-08T09:40:00Z"/>
          <w:b/>
          <w:bCs/>
          <w:i/>
          <w:iCs/>
        </w:rPr>
      </w:pPr>
      <w:customXmlDelRangeStart w:id="22" w:author="ICT LAB" w:date="2024-12-08T15:40:00Z"/>
      <w:sdt>
        <w:sdtPr>
          <w:rPr>
            <w:b/>
            <w:bCs/>
            <w:i/>
            <w:iCs/>
            <w:rPrChange w:id="23" w:author="ICT LAB" w:date="2024-12-08T15:36:00Z" w16du:dateUtc="2024-12-08T09:36:00Z">
              <w:rPr/>
            </w:rPrChange>
          </w:rPr>
          <w:id w:val="2143217981"/>
          <w:placeholder>
            <w:docPart w:val="06DAE302CA0B4BBB8B35220C3C031F2D"/>
          </w:placeholder>
          <w15:appearance w15:val="hidden"/>
        </w:sdtPr>
        <w:sdtContent>
          <w:customXmlDelRangeEnd w:id="22"/>
          <w:customXmlDelRangeStart w:id="24" w:author="ICT LAB" w:date="2024-12-08T15:40:00Z"/>
        </w:sdtContent>
      </w:sdt>
      <w:customXmlDelRangeEnd w:id="24"/>
      <w:del w:id="25" w:author="ICT LAB" w:date="2024-12-08T15:40:00Z" w16du:dateUtc="2024-12-08T09:40:00Z">
        <w:r w:rsidR="00AB0026" w:rsidRPr="000B11E6" w:rsidDel="00685BA9">
          <w:rPr>
            <w:b/>
            <w:bCs/>
            <w:i/>
            <w:iCs/>
            <w:rPrChange w:id="26" w:author="ICT LAB" w:date="2024-12-08T15:36:00Z" w16du:dateUtc="2024-12-08T09:36:00Z">
              <w:rPr/>
            </w:rPrChange>
          </w:rPr>
          <w:delText xml:space="preserve"> </w:delText>
        </w:r>
      </w:del>
    </w:p>
    <w:p w14:paraId="51138F18" w14:textId="136452CD" w:rsidR="00685BA9" w:rsidRPr="00685BA9" w:rsidRDefault="00685BA9" w:rsidP="00685BA9">
      <w:pPr>
        <w:rPr>
          <w:ins w:id="27" w:author="ICT LAB" w:date="2024-12-08T15:40:00Z" w16du:dateUtc="2024-12-08T09:40:00Z"/>
        </w:rPr>
        <w:pPrChange w:id="28" w:author="ICT LAB" w:date="2024-12-08T15:40:00Z" w16du:dateUtc="2024-12-08T09:40:00Z">
          <w:pPr>
            <w:pStyle w:val="Date"/>
          </w:pPr>
        </w:pPrChange>
      </w:pPr>
      <w:customXmlInsRangeStart w:id="29" w:author="ICT LAB" w:date="2024-12-08T15:40:00Z"/>
      <w:sdt>
        <w:sdtPr>
          <w:rPr>
            <w:b/>
            <w:bCs/>
            <w:i/>
            <w:iCs/>
          </w:rPr>
          <w:id w:val="1302039869"/>
          <w:placeholder>
            <w:docPart w:val="FC75D18A054145168B224951BD0C76D1"/>
          </w:placeholder>
          <w15:appearance w15:val="hidden"/>
        </w:sdtPr>
        <w:sdtContent>
          <w:customXmlInsRangeEnd w:id="29"/>
          <w:customXmlInsRangeStart w:id="30" w:author="ICT LAB" w:date="2024-12-08T15:40:00Z"/>
          <w:sdt>
            <w:sdtPr>
              <w:rPr>
                <w:b/>
                <w:bCs/>
                <w:i/>
                <w:iCs/>
              </w:rPr>
              <w:id w:val="-1070647916"/>
              <w:placeholder>
                <w:docPart w:val="CFE09D6B8173439D9DC1911FEEE3BC0C"/>
              </w:placeholder>
              <w15:appearance w15:val="hidden"/>
            </w:sdtPr>
            <w:sdtContent>
              <w:customXmlInsRangeEnd w:id="30"/>
              <w:ins w:id="31" w:author="ICT LAB" w:date="2024-12-08T15:41:00Z" w16du:dateUtc="2024-12-08T09:41:00Z">
                <w:r>
                  <w:rPr>
                    <w:b/>
                    <w:bCs/>
                    <w:i/>
                    <w:iCs/>
                  </w:rPr>
                  <w:t>08-12-20024</w:t>
                </w:r>
              </w:ins>
              <w:customXmlInsRangeStart w:id="32" w:author="ICT LAB" w:date="2024-12-08T15:40:00Z"/>
            </w:sdtContent>
          </w:sdt>
          <w:customXmlInsRangeEnd w:id="32"/>
          <w:customXmlInsRangeStart w:id="33" w:author="ICT LAB" w:date="2024-12-08T15:40:00Z"/>
        </w:sdtContent>
      </w:sdt>
      <w:customXmlInsRangeEnd w:id="33"/>
    </w:p>
    <w:p w14:paraId="5BE553C1" w14:textId="47FC399C" w:rsidR="00752FC4" w:rsidRPr="000B11E6" w:rsidRDefault="00A50DAB" w:rsidP="00AB0026">
      <w:pPr>
        <w:pStyle w:val="Salutation"/>
        <w:rPr>
          <w:b/>
          <w:bCs/>
          <w:i/>
          <w:iCs/>
          <w:rPrChange w:id="34" w:author="ICT LAB" w:date="2024-12-08T15:36:00Z" w16du:dateUtc="2024-12-08T09:36:00Z">
            <w:rPr/>
          </w:rPrChange>
        </w:rPr>
      </w:pPr>
      <w:r w:rsidRPr="000B11E6">
        <w:rPr>
          <w:i/>
          <w:iCs/>
          <w:noProof/>
          <w:rPrChange w:id="35" w:author="ICT LAB" w:date="2024-12-08T15:36:00Z" w16du:dateUtc="2024-12-08T09:36:00Z">
            <w:rPr>
              <w:noProof/>
            </w:rPr>
          </w:rPrChange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3AF5E2" wp14:editId="06171004">
                <wp:simplePos x="0" y="0"/>
                <wp:positionH relativeFrom="column">
                  <wp:posOffset>-2552715</wp:posOffset>
                </wp:positionH>
                <wp:positionV relativeFrom="paragraph">
                  <wp:posOffset>2135430</wp:posOffset>
                </wp:positionV>
                <wp:extent cx="360" cy="360"/>
                <wp:effectExtent l="95250" t="152400" r="95250" b="152400"/>
                <wp:wrapNone/>
                <wp:docPr id="4654626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11D7" id="Ink 18" o:spid="_x0000_s1026" type="#_x0000_t75" style="position:absolute;margin-left:-205.25pt;margin-top:159.6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wwoh&#10;beEBAACeBAAAEAAAAAAAAAAAAAAAAADUAwAAZHJzL2luay9pbmsxLnhtbFBLAQItABQABgAIAAAA&#10;IQD4MbTX4AAAAA0BAAAPAAAAAAAAAAAAAAAAAOM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sdt>
        <w:sdtPr>
          <w:rPr>
            <w:b/>
            <w:bCs/>
            <w:i/>
            <w:iCs/>
            <w:rPrChange w:id="36" w:author="ICT LAB" w:date="2024-12-08T15:36:00Z" w16du:dateUtc="2024-12-08T09:36:00Z">
              <w:rPr/>
            </w:rPrChange>
          </w:rPr>
          <w:id w:val="91298367"/>
          <w:placeholder>
            <w:docPart w:val="8646D8318A834E2DBC648D9C007C69D6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37" w:author="ICT LAB" w:date="2024-12-08T15:36:00Z" w16du:dateUtc="2024-12-08T09:36:00Z">
                <w:rPr/>
              </w:rPrChange>
            </w:rPr>
            <w:t>Dear</w:t>
          </w:r>
        </w:sdtContent>
      </w:sdt>
      <w:r w:rsidR="00AB0026" w:rsidRPr="000B11E6">
        <w:rPr>
          <w:b/>
          <w:bCs/>
          <w:i/>
          <w:iCs/>
          <w:rPrChange w:id="38" w:author="ICT LAB" w:date="2024-12-08T15:36:00Z" w16du:dateUtc="2024-12-08T09:36:00Z">
            <w:rPr/>
          </w:rPrChange>
        </w:rPr>
        <w:t xml:space="preserve"> </w:t>
      </w:r>
      <w:sdt>
        <w:sdtPr>
          <w:rPr>
            <w:b/>
            <w:bCs/>
            <w:i/>
            <w:iCs/>
            <w:rPrChange w:id="39" w:author="ICT LAB" w:date="2024-12-08T15:36:00Z" w16du:dateUtc="2024-12-08T09:36:00Z">
              <w:rPr/>
            </w:rPrChange>
          </w:rPr>
          <w:id w:val="1803801673"/>
          <w:placeholder>
            <w:docPart w:val="F6728A8C8FE846949AEB2FF65AEB6216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40" w:author="ICT LAB" w:date="2024-12-08T15:36:00Z" w16du:dateUtc="2024-12-08T09:36:00Z">
                <w:rPr/>
              </w:rPrChange>
            </w:rPr>
            <w:t>Kiana Anderson</w:t>
          </w:r>
        </w:sdtContent>
      </w:sdt>
      <w:r w:rsidR="00752FC4" w:rsidRPr="000B11E6">
        <w:rPr>
          <w:b/>
          <w:bCs/>
          <w:i/>
          <w:iCs/>
          <w:rPrChange w:id="41" w:author="ICT LAB" w:date="2024-12-08T15:36:00Z" w16du:dateUtc="2024-12-08T09:36:00Z">
            <w:rPr/>
          </w:rPrChange>
        </w:rPr>
        <w:t>,</w:t>
      </w:r>
    </w:p>
    <w:sdt>
      <w:sdtPr>
        <w:rPr>
          <w:b/>
          <w:bCs/>
          <w:i/>
          <w:iCs/>
          <w:rPrChange w:id="42" w:author="ICT LAB" w:date="2024-12-08T15:36:00Z" w16du:dateUtc="2024-12-08T09:36:00Z">
            <w:rPr/>
          </w:rPrChange>
        </w:rPr>
        <w:alias w:val="Enter letter body:"/>
        <w:tag w:val="Enter letter body:"/>
        <w:id w:val="413980692"/>
        <w:placeholder>
          <w:docPart w:val="BEA67147CE724CAD885C9E3FE8301418"/>
        </w:placeholder>
        <w:temporary/>
        <w:showingPlcHdr/>
        <w15:appearance w15:val="hidden"/>
      </w:sdtPr>
      <w:sdtContent>
        <w:p w14:paraId="07CAEBAF" w14:textId="77777777" w:rsidR="00752FC4" w:rsidRPr="000B11E6" w:rsidRDefault="00752FC4" w:rsidP="005125BB">
          <w:pPr>
            <w:rPr>
              <w:b/>
              <w:bCs/>
              <w:i/>
              <w:iCs/>
              <w:rPrChange w:id="43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44" w:author="ICT LAB" w:date="2024-12-08T15:36:00Z" w16du:dateUtc="2024-12-08T09:36:00Z">
                <w:rPr/>
              </w:rPrChange>
            </w:rPr>
            <w:t>We love the look of this stationery just the way it is. But you can add your own personal touch in almost no time.</w:t>
          </w:r>
        </w:p>
        <w:p w14:paraId="0EC04084" w14:textId="77777777" w:rsidR="00752FC4" w:rsidRPr="000B11E6" w:rsidRDefault="00752FC4" w:rsidP="005125BB">
          <w:pPr>
            <w:rPr>
              <w:b/>
              <w:bCs/>
              <w:i/>
              <w:iCs/>
              <w:rPrChange w:id="45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46" w:author="ICT LAB" w:date="2024-12-08T15:36:00Z" w16du:dateUtc="2024-12-08T09:36:00Z">
                <w:rPr/>
              </w:rPrChange>
            </w:rPr>
            <w:t>On the Design tab of the ribbon, check out the Themes, Colors, and Fonts galleries to preview different looks from a variety of choices. Then just click to apply the one you like.</w:t>
          </w:r>
        </w:p>
        <w:p w14:paraId="0077B451" w14:textId="77777777" w:rsidR="00752FC4" w:rsidRPr="000B11E6" w:rsidRDefault="00752FC4" w:rsidP="005125BB">
          <w:pPr>
            <w:rPr>
              <w:b/>
              <w:bCs/>
              <w:i/>
              <w:iCs/>
              <w:rPrChange w:id="47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48" w:author="ICT LAB" w:date="2024-12-08T15:36:00Z" w16du:dateUtc="2024-12-08T09:36:00Z">
                <w:rPr/>
              </w:rPrChange>
            </w:rPr>
            <w:t>We’ve also created styles that let you match the formatting you see in this letter with just a click. On the Home tab of the ribbon, check out the Styles gallery for all styles used in this letter.</w:t>
          </w:r>
        </w:p>
        <w:p w14:paraId="0B4D28EC" w14:textId="717166EB" w:rsidR="00752FC4" w:rsidRPr="000B11E6" w:rsidRDefault="00752FC4" w:rsidP="005125BB">
          <w:pPr>
            <w:rPr>
              <w:b/>
              <w:bCs/>
              <w:i/>
              <w:iCs/>
              <w:rPrChange w:id="49" w:author="ICT LAB" w:date="2024-12-08T15:36:00Z" w16du:dateUtc="2024-12-08T09:36:00Z">
                <w:rPr/>
              </w:rPrChange>
            </w:rPr>
          </w:pPr>
          <w:r w:rsidRPr="000B11E6">
            <w:rPr>
              <w:b/>
              <w:bCs/>
              <w:i/>
              <w:iCs/>
              <w:rPrChange w:id="50" w:author="ICT LAB" w:date="2024-12-08T15:36:00Z" w16du:dateUtc="2024-12-08T09:36:00Z">
                <w:rPr/>
              </w:rPrChange>
            </w:rPr>
            <w:t xml:space="preserve">Find even more easy-to-use tools on the Insert tab, such as </w:t>
          </w:r>
          <w:r w:rsidR="00AB0026" w:rsidRPr="000B11E6">
            <w:rPr>
              <w:b/>
              <w:bCs/>
              <w:i/>
              <w:iCs/>
              <w:rPrChange w:id="51" w:author="ICT LAB" w:date="2024-12-08T15:36:00Z" w16du:dateUtc="2024-12-08T09:36:00Z">
                <w:rPr/>
              </w:rPrChange>
            </w:rPr>
            <w:t>adding</w:t>
          </w:r>
          <w:r w:rsidRPr="000B11E6">
            <w:rPr>
              <w:b/>
              <w:bCs/>
              <w:i/>
              <w:iCs/>
              <w:rPrChange w:id="52" w:author="ICT LAB" w:date="2024-12-08T15:36:00Z" w16du:dateUtc="2024-12-08T09:36:00Z">
                <w:rPr/>
              </w:rPrChange>
            </w:rPr>
            <w:t xml:space="preserve"> a hyperlink or insert a comment.</w:t>
          </w:r>
        </w:p>
      </w:sdtContent>
    </w:sdt>
    <w:p w14:paraId="2A27A0A1" w14:textId="3A42352F" w:rsidR="00752FC4" w:rsidRPr="000B11E6" w:rsidRDefault="00000000" w:rsidP="00200635">
      <w:pPr>
        <w:pStyle w:val="Closing"/>
        <w:rPr>
          <w:b/>
          <w:bCs/>
          <w:i/>
          <w:iCs/>
          <w:rPrChange w:id="53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  <w:rPrChange w:id="54" w:author="ICT LAB" w:date="2024-12-08T15:36:00Z" w16du:dateUtc="2024-12-08T09:36:00Z">
              <w:rPr/>
            </w:rPrChange>
          </w:rPr>
          <w:alias w:val="Warm Regards:"/>
          <w:tag w:val="Warm Regards:"/>
          <w:id w:val="379681130"/>
          <w:placeholder>
            <w:docPart w:val="39175B33642D4DED9D8926E4DF1AD254"/>
          </w:placeholder>
          <w:temporary/>
          <w:showingPlcHdr/>
          <w15:appearance w15:val="hidden"/>
        </w:sdtPr>
        <w:sdtContent>
          <w:r w:rsidR="00752FC4" w:rsidRPr="000B11E6">
            <w:rPr>
              <w:b/>
              <w:bCs/>
              <w:i/>
              <w:iCs/>
              <w:rPrChange w:id="55" w:author="ICT LAB" w:date="2024-12-08T15:36:00Z" w16du:dateUtc="2024-12-08T09:36:00Z">
                <w:rPr/>
              </w:rPrChange>
            </w:rPr>
            <w:t>Warm regards,</w:t>
          </w:r>
        </w:sdtContent>
      </w:sdt>
    </w:p>
    <w:p w14:paraId="05480A9A" w14:textId="41C03E0B" w:rsidR="000F7122" w:rsidRPr="000B11E6" w:rsidRDefault="00000000" w:rsidP="00AB0026">
      <w:pPr>
        <w:pStyle w:val="Signature"/>
        <w:rPr>
          <w:b/>
          <w:bCs/>
          <w:i/>
          <w:iCs/>
          <w:rPrChange w:id="56" w:author="ICT LAB" w:date="2024-12-08T15:36:00Z" w16du:dateUtc="2024-12-08T09:36:00Z">
            <w:rPr/>
          </w:rPrChange>
        </w:rPr>
      </w:pPr>
      <w:sdt>
        <w:sdtPr>
          <w:rPr>
            <w:b/>
            <w:bCs/>
            <w:i/>
            <w:iCs/>
            <w:rPrChange w:id="57" w:author="ICT LAB" w:date="2024-12-08T15:36:00Z" w16du:dateUtc="2024-12-08T09:36:00Z">
              <w:rPr/>
            </w:rPrChange>
          </w:rPr>
          <w:id w:val="1764869238"/>
          <w:placeholder>
            <w:docPart w:val="F53778AB019549CCBC755D2AD881F519"/>
          </w:placeholder>
          <w:showingPlcHdr/>
          <w15:appearance w15:val="hidden"/>
        </w:sdtPr>
        <w:sdtContent>
          <w:r w:rsidR="00AB0026" w:rsidRPr="000B11E6">
            <w:rPr>
              <w:b/>
              <w:bCs/>
              <w:i/>
              <w:iCs/>
              <w:rPrChange w:id="58" w:author="ICT LAB" w:date="2024-12-08T15:36:00Z" w16du:dateUtc="2024-12-08T09:36:00Z">
                <w:rPr/>
              </w:rPrChange>
            </w:rPr>
            <w:t>Nitin Brar</w:t>
          </w:r>
        </w:sdtContent>
      </w:sdt>
      <w:r w:rsidR="00AB0026" w:rsidRPr="000B11E6">
        <w:rPr>
          <w:b/>
          <w:bCs/>
          <w:i/>
          <w:iCs/>
          <w:rPrChange w:id="59" w:author="ICT LAB" w:date="2024-12-08T15:36:00Z" w16du:dateUtc="2024-12-08T09:36:00Z">
            <w:rPr/>
          </w:rPrChange>
        </w:rPr>
        <w:t xml:space="preserve"> </w:t>
      </w:r>
    </w:p>
    <w:p w14:paraId="30E22723" w14:textId="0930165A" w:rsidR="00254E0D" w:rsidRDefault="00000000" w:rsidP="00AB0026">
      <w:pPr>
        <w:pStyle w:val="Signature"/>
        <w:rPr>
          <w:ins w:id="60" w:author="ICT LAB" w:date="2024-12-08T15:45:00Z" w16du:dateUtc="2024-12-08T09:45:00Z"/>
          <w:b/>
          <w:bCs/>
          <w:i/>
          <w:iCs/>
        </w:rPr>
      </w:pPr>
      <w:sdt>
        <w:sdtPr>
          <w:rPr>
            <w:b/>
            <w:bCs/>
            <w:i/>
            <w:iCs/>
            <w:rPrChange w:id="61" w:author="ICT LAB" w:date="2024-12-08T15:36:00Z" w16du:dateUtc="2024-12-08T09:36:00Z">
              <w:rPr/>
            </w:rPrChange>
          </w:rPr>
          <w:id w:val="84654290"/>
          <w:placeholder>
            <w:docPart w:val="C370AF0B41D049D695C0B1E9B9A596D9"/>
          </w:placeholder>
          <w15:appearance w15:val="hidden"/>
        </w:sdtPr>
        <w:sdtContent>
          <w:proofErr w:type="spellStart"/>
          <w:ins w:id="62" w:author="ICT LAB" w:date="2024-12-08T15:46:00Z" w16du:dateUtc="2024-12-08T09:46:00Z">
            <w:r w:rsidR="000054F3">
              <w:rPr>
                <w:b/>
                <w:bCs/>
                <w:i/>
                <w:iCs/>
              </w:rPr>
              <w:t>Leykat</w:t>
            </w:r>
            <w:proofErr w:type="spellEnd"/>
            <w:r w:rsidR="000054F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0054F3">
              <w:rPr>
                <w:b/>
                <w:bCs/>
                <w:i/>
                <w:iCs/>
              </w:rPr>
              <w:t>ali</w:t>
            </w:r>
            <w:proofErr w:type="spellEnd"/>
            <w:r w:rsidR="000054F3">
              <w:rPr>
                <w:b/>
                <w:bCs/>
                <w:i/>
                <w:iCs/>
              </w:rPr>
              <w:t xml:space="preserve"> </w:t>
            </w:r>
          </w:ins>
        </w:sdtContent>
      </w:sdt>
      <w:r w:rsidR="00AB0026" w:rsidRPr="000B11E6">
        <w:rPr>
          <w:b/>
          <w:bCs/>
          <w:i/>
          <w:iCs/>
          <w:rPrChange w:id="63" w:author="ICT LAB" w:date="2024-12-08T15:36:00Z" w16du:dateUtc="2024-12-08T09:36:00Z">
            <w:rPr/>
          </w:rPrChange>
        </w:rPr>
        <w:t xml:space="preserve"> </w:t>
      </w:r>
    </w:p>
    <w:p w14:paraId="3900FA52" w14:textId="77777777" w:rsidR="00702649" w:rsidRPr="00DA7915" w:rsidRDefault="00702649" w:rsidP="00702649">
      <w:pPr>
        <w:pStyle w:val="Signature"/>
        <w:rPr>
          <w:ins w:id="64" w:author="ICT LAB" w:date="2024-12-08T15:46:00Z" w16du:dateUtc="2024-12-08T09:46:00Z"/>
          <w:b/>
          <w:bCs/>
          <w:i/>
          <w:iCs/>
        </w:rPr>
      </w:pPr>
    </w:p>
    <w:customXmlInsRangeStart w:id="65" w:author="ICT LAB" w:date="2024-12-08T15:46:00Z"/>
    <w:sdt>
      <w:sdtPr>
        <w:rPr>
          <w:b/>
          <w:bCs/>
          <w:i/>
          <w:iCs/>
        </w:rPr>
        <w:id w:val="-663005639"/>
        <w:placeholder>
          <w:docPart w:val="45D3BA86E399455980380177EFF974F8"/>
        </w:placeholder>
        <w15:appearance w15:val="hidden"/>
      </w:sdtPr>
      <w:sdtEndPr>
        <w:rPr>
          <w:sz w:val="21"/>
          <w:szCs w:val="21"/>
        </w:rPr>
      </w:sdtEndPr>
      <w:sdtContent>
        <w:customXmlInsRangeEnd w:id="65"/>
        <w:p w14:paraId="2A472A28" w14:textId="77777777" w:rsidR="00702649" w:rsidRDefault="00702649" w:rsidP="00702649">
          <w:pPr>
            <w:pStyle w:val="ContactInfo"/>
            <w:jc w:val="center"/>
            <w:rPr>
              <w:ins w:id="66" w:author="ICT LAB" w:date="2024-12-08T15:46:00Z" w16du:dateUtc="2024-12-08T09:46:00Z"/>
            </w:rPr>
            <w:pPrChange w:id="67" w:author="ICT LAB" w:date="2024-12-08T15:46:00Z" w16du:dateUtc="2024-12-08T09:46:00Z">
              <w:pPr/>
            </w:pPrChange>
          </w:pPr>
        </w:p>
        <w:p w14:paraId="5069880A" w14:textId="2E02536C" w:rsidR="00702649" w:rsidRPr="00702649" w:rsidDel="00702649" w:rsidRDefault="00702649" w:rsidP="00702649">
          <w:pPr>
            <w:rPr>
              <w:del w:id="68" w:author="ICT LAB" w:date="2024-12-08T15:46:00Z" w16du:dateUtc="2024-12-08T09:46:00Z"/>
            </w:rPr>
            <w:pPrChange w:id="69" w:author="ICT LAB" w:date="2024-12-08T15:45:00Z" w16du:dateUtc="2024-12-08T09:45:00Z">
              <w:pPr>
                <w:pStyle w:val="Signature"/>
              </w:pPr>
            </w:pPrChange>
          </w:pPr>
        </w:p>
        <w:customXmlInsRangeStart w:id="70" w:author="ICT LAB" w:date="2024-12-08T15:46:00Z"/>
      </w:sdtContent>
    </w:sdt>
    <w:customXmlInsRangeEnd w:id="70"/>
    <w:customXmlInsRangeStart w:id="71" w:author="ICT LAB" w:date="2024-12-08T15:44:00Z"/>
    <w:sdt>
      <w:sdtPr>
        <w:rPr>
          <w:b/>
          <w:bCs/>
          <w:i/>
          <w:iCs/>
        </w:rPr>
        <w:id w:val="-2074964512"/>
        <w:placeholder>
          <w:docPart w:val="41A637BFED3E447A9AA0E28F1A46AF41"/>
        </w:placeholder>
        <w15:appearance w15:val="hidden"/>
      </w:sdtPr>
      <w:sdtEndPr/>
      <w:sdtContent>
        <w:customXmlInsRangeEnd w:id="71"/>
        <w:p w14:paraId="52A33C72" w14:textId="77777777" w:rsidR="00702649" w:rsidRDefault="00702649" w:rsidP="00702649">
          <w:pPr>
            <w:pStyle w:val="ContactInfo"/>
            <w:jc w:val="center"/>
            <w:rPr>
              <w:ins w:id="72" w:author="ICT LAB" w:date="2024-12-08T15:46:00Z" w16du:dateUtc="2024-12-08T09:46:00Z"/>
            </w:rPr>
            <w:pPrChange w:id="73" w:author="ICT LAB" w:date="2024-12-08T15:46:00Z" w16du:dateUtc="2024-12-08T09:46:00Z">
              <w:pPr/>
            </w:pPrChange>
          </w:pPr>
        </w:p>
        <w:p w14:paraId="11CE6AF2" w14:textId="3BAC0E09" w:rsidR="00702649" w:rsidRPr="00DA7915" w:rsidRDefault="00702649" w:rsidP="00702649">
          <w:pPr>
            <w:pStyle w:val="ContactInfo"/>
            <w:jc w:val="left"/>
            <w:rPr>
              <w:ins w:id="74" w:author="ICT LAB" w:date="2024-12-08T15:44:00Z" w16du:dateUtc="2024-12-08T09:44:00Z"/>
              <w:i/>
              <w:iCs/>
            </w:rPr>
            <w:pPrChange w:id="75" w:author="ICT LAB" w:date="2024-12-08T15:45:00Z" w16du:dateUtc="2024-12-08T09:45:00Z">
              <w:pPr>
                <w:pStyle w:val="ContactInfo"/>
              </w:pPr>
            </w:pPrChange>
          </w:pPr>
        </w:p>
        <w:customXmlInsRangeStart w:id="76" w:author="ICT LAB" w:date="2024-12-08T15:44:00Z"/>
      </w:sdtContent>
    </w:sdt>
    <w:customXmlInsRangeEnd w:id="76"/>
    <w:p w14:paraId="7924B65C" w14:textId="2CC4A2D8" w:rsidR="009468D3" w:rsidRPr="000B11E6" w:rsidRDefault="00000000" w:rsidP="00AB0026">
      <w:pPr>
        <w:pStyle w:val="Signature"/>
        <w:rPr>
          <w:b/>
          <w:bCs/>
          <w:i/>
          <w:iCs/>
          <w:rPrChange w:id="77" w:author="ICT LAB" w:date="2024-12-08T15:36:00Z" w16du:dateUtc="2024-12-08T09:36:00Z">
            <w:rPr/>
          </w:rPrChange>
        </w:rPr>
      </w:pPr>
      <w:customXmlDelRangeStart w:id="78" w:author="ICT LAB" w:date="2024-12-08T15:44:00Z"/>
      <w:sdt>
        <w:sdtPr>
          <w:rPr>
            <w:b/>
            <w:bCs/>
            <w:i/>
            <w:iCs/>
            <w:rPrChange w:id="79" w:author="ICT LAB" w:date="2024-12-08T15:36:00Z" w16du:dateUtc="2024-12-08T09:36:00Z">
              <w:rPr/>
            </w:rPrChange>
          </w:rPr>
          <w:id w:val="-1673792180"/>
          <w:placeholder>
            <w:docPart w:val="D0BEEDA5DC8547338C77B7A1F9D15C73"/>
          </w:placeholder>
          <w15:appearance w15:val="hidden"/>
        </w:sdtPr>
        <w:sdtContent>
          <w:customXmlDelRangeEnd w:id="78"/>
          <w:customXmlDelRangeStart w:id="80" w:author="ICT LAB" w:date="2024-12-08T15:44:00Z"/>
        </w:sdtContent>
      </w:sdt>
      <w:customXmlDelRangeEnd w:id="80"/>
      <w:del w:id="81" w:author="ICT LAB" w:date="2024-12-08T15:44:00Z" w16du:dateUtc="2024-12-08T09:44:00Z">
        <w:r w:rsidR="00AB0026" w:rsidRPr="000B11E6" w:rsidDel="00702649">
          <w:rPr>
            <w:b/>
            <w:bCs/>
            <w:i/>
            <w:iCs/>
            <w:rPrChange w:id="82" w:author="ICT LAB" w:date="2024-12-08T15:36:00Z" w16du:dateUtc="2024-12-08T09:36:00Z">
              <w:rPr/>
            </w:rPrChange>
          </w:rPr>
          <w:delText xml:space="preserve"> </w:delText>
        </w:r>
      </w:del>
    </w:p>
    <w:sectPr w:rsidR="009468D3" w:rsidRPr="000B11E6" w:rsidSect="00143CD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EDF33" w14:textId="77777777" w:rsidR="008600BF" w:rsidRDefault="008600BF">
      <w:pPr>
        <w:spacing w:after="0" w:line="240" w:lineRule="auto"/>
      </w:pPr>
      <w:r>
        <w:separator/>
      </w:r>
    </w:p>
    <w:p w14:paraId="4235692A" w14:textId="77777777" w:rsidR="008600BF" w:rsidRDefault="008600BF"/>
  </w:endnote>
  <w:endnote w:type="continuationSeparator" w:id="0">
    <w:p w14:paraId="0AA3EAFF" w14:textId="77777777" w:rsidR="008600BF" w:rsidRDefault="008600BF">
      <w:pPr>
        <w:spacing w:after="0" w:line="240" w:lineRule="auto"/>
      </w:pPr>
      <w:r>
        <w:continuationSeparator/>
      </w:r>
    </w:p>
    <w:p w14:paraId="4D7B00F1" w14:textId="77777777" w:rsidR="008600BF" w:rsidRDefault="00860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0DF7B" w14:textId="5D7B5474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63C9F2" wp14:editId="426BC6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2BE78" w14:textId="1971EBB2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3C9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ed as Microsoft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7A2BE78" w14:textId="1971EBB2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F749" w14:textId="77777777" w:rsidR="000C0CB6" w:rsidRDefault="000C0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304F5" w14:textId="7EDF24FB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9ABD26" wp14:editId="1ED7E9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2E3A5F" w14:textId="33820A75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ABD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lassified as Microsoft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72E3A5F" w14:textId="33820A75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36C3" w14:textId="77777777" w:rsidR="008600BF" w:rsidRDefault="008600BF">
      <w:pPr>
        <w:spacing w:after="0" w:line="240" w:lineRule="auto"/>
      </w:pPr>
      <w:r>
        <w:separator/>
      </w:r>
    </w:p>
    <w:p w14:paraId="34B5C1D7" w14:textId="77777777" w:rsidR="008600BF" w:rsidRDefault="008600BF"/>
  </w:footnote>
  <w:footnote w:type="continuationSeparator" w:id="0">
    <w:p w14:paraId="3A7340AB" w14:textId="77777777" w:rsidR="008600BF" w:rsidRDefault="008600BF">
      <w:pPr>
        <w:spacing w:after="0" w:line="240" w:lineRule="auto"/>
      </w:pPr>
      <w:r>
        <w:continuationSeparator/>
      </w:r>
    </w:p>
    <w:p w14:paraId="7284A6B3" w14:textId="77777777" w:rsidR="008600BF" w:rsidRDefault="00860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151A0" w14:textId="77777777" w:rsidR="000C0CB6" w:rsidRDefault="000C0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ustomXmlInsRangeStart w:id="83" w:author="ICT LAB" w:date="2024-12-08T15:28:00Z"/>
  <w:sdt>
    <w:sdtPr>
      <w:id w:val="-568882580"/>
      <w:docPartObj>
        <w:docPartGallery w:val="Watermarks"/>
        <w:docPartUnique/>
      </w:docPartObj>
    </w:sdtPr>
    <w:sdtContent>
      <w:customXmlInsRangeEnd w:id="83"/>
      <w:p w14:paraId="3EAE9017" w14:textId="4D8128EF" w:rsidR="00F96480" w:rsidRDefault="000C0CB6">
        <w:pPr>
          <w:pStyle w:val="Header"/>
        </w:pPr>
        <w:ins w:id="84" w:author="ICT LAB" w:date="2024-12-08T15:28:00Z" w16du:dateUtc="2024-12-08T09:28:00Z">
          <w:r>
            <w:rPr>
              <w:noProof/>
            </w:rPr>
            <w:pict w14:anchorId="4968044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4002298" o:spid="_x0000_s1028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sylhet polytechnic institute "/>
                <w10:wrap anchorx="margin" anchory="margin"/>
              </v:shape>
            </w:pict>
          </w:r>
        </w:ins>
      </w:p>
      <w:customXmlInsRangeStart w:id="85" w:author="ICT LAB" w:date="2024-12-08T15:28:00Z"/>
    </w:sdtContent>
  </w:sdt>
  <w:customXmlInsRangeEnd w:id="8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3634C" w14:textId="77777777" w:rsidR="000C0CB6" w:rsidRDefault="000C0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726">
    <w:abstractNumId w:val="9"/>
  </w:num>
  <w:num w:numId="2" w16cid:durableId="332030930">
    <w:abstractNumId w:val="7"/>
  </w:num>
  <w:num w:numId="3" w16cid:durableId="529299199">
    <w:abstractNumId w:val="6"/>
  </w:num>
  <w:num w:numId="4" w16cid:durableId="219678423">
    <w:abstractNumId w:val="5"/>
  </w:num>
  <w:num w:numId="5" w16cid:durableId="610165792">
    <w:abstractNumId w:val="4"/>
  </w:num>
  <w:num w:numId="6" w16cid:durableId="563756489">
    <w:abstractNumId w:val="8"/>
  </w:num>
  <w:num w:numId="7" w16cid:durableId="1102382693">
    <w:abstractNumId w:val="3"/>
  </w:num>
  <w:num w:numId="8" w16cid:durableId="770786413">
    <w:abstractNumId w:val="2"/>
  </w:num>
  <w:num w:numId="9" w16cid:durableId="1658609915">
    <w:abstractNumId w:val="1"/>
  </w:num>
  <w:num w:numId="10" w16cid:durableId="3163072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CT LAB">
    <w15:presenceInfo w15:providerId="None" w15:userId="ICT 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054F3"/>
    <w:rsid w:val="000115CE"/>
    <w:rsid w:val="00041C31"/>
    <w:rsid w:val="000828F4"/>
    <w:rsid w:val="00082A6C"/>
    <w:rsid w:val="000B11E6"/>
    <w:rsid w:val="000C0CB6"/>
    <w:rsid w:val="000F51EC"/>
    <w:rsid w:val="000F7122"/>
    <w:rsid w:val="00107C8E"/>
    <w:rsid w:val="00143CD6"/>
    <w:rsid w:val="0015507F"/>
    <w:rsid w:val="001B4EEF"/>
    <w:rsid w:val="001B689C"/>
    <w:rsid w:val="00200635"/>
    <w:rsid w:val="00254E0D"/>
    <w:rsid w:val="002A0A1B"/>
    <w:rsid w:val="002B0AAA"/>
    <w:rsid w:val="00306DE9"/>
    <w:rsid w:val="0038000D"/>
    <w:rsid w:val="00385ACF"/>
    <w:rsid w:val="003B048C"/>
    <w:rsid w:val="0040677A"/>
    <w:rsid w:val="00410197"/>
    <w:rsid w:val="00477474"/>
    <w:rsid w:val="00480B7F"/>
    <w:rsid w:val="004A1893"/>
    <w:rsid w:val="004B2893"/>
    <w:rsid w:val="004C4A44"/>
    <w:rsid w:val="004F7005"/>
    <w:rsid w:val="00505BB7"/>
    <w:rsid w:val="005125BB"/>
    <w:rsid w:val="005163BA"/>
    <w:rsid w:val="005264AB"/>
    <w:rsid w:val="00537F9C"/>
    <w:rsid w:val="005447C3"/>
    <w:rsid w:val="00572222"/>
    <w:rsid w:val="005D3DA6"/>
    <w:rsid w:val="006129DD"/>
    <w:rsid w:val="00685BA9"/>
    <w:rsid w:val="006E1960"/>
    <w:rsid w:val="007020FF"/>
    <w:rsid w:val="00702649"/>
    <w:rsid w:val="007363B6"/>
    <w:rsid w:val="00744EA9"/>
    <w:rsid w:val="00752FC4"/>
    <w:rsid w:val="00757E9C"/>
    <w:rsid w:val="00775B2C"/>
    <w:rsid w:val="007B245B"/>
    <w:rsid w:val="007B4C91"/>
    <w:rsid w:val="007D70F7"/>
    <w:rsid w:val="00830C5F"/>
    <w:rsid w:val="00834A33"/>
    <w:rsid w:val="008600BF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E7336"/>
    <w:rsid w:val="00A017EA"/>
    <w:rsid w:val="00A17117"/>
    <w:rsid w:val="00A50DAB"/>
    <w:rsid w:val="00A670A9"/>
    <w:rsid w:val="00A763AE"/>
    <w:rsid w:val="00A81C05"/>
    <w:rsid w:val="00AB0026"/>
    <w:rsid w:val="00B11227"/>
    <w:rsid w:val="00B63133"/>
    <w:rsid w:val="00BB560F"/>
    <w:rsid w:val="00BC0F0A"/>
    <w:rsid w:val="00C059D3"/>
    <w:rsid w:val="00C11980"/>
    <w:rsid w:val="00C12A54"/>
    <w:rsid w:val="00C21ED2"/>
    <w:rsid w:val="00C66D9E"/>
    <w:rsid w:val="00CB0809"/>
    <w:rsid w:val="00CE002F"/>
    <w:rsid w:val="00D03B3F"/>
    <w:rsid w:val="00D04123"/>
    <w:rsid w:val="00D06525"/>
    <w:rsid w:val="00D149F1"/>
    <w:rsid w:val="00D36106"/>
    <w:rsid w:val="00DC7840"/>
    <w:rsid w:val="00E16758"/>
    <w:rsid w:val="00E9325D"/>
    <w:rsid w:val="00F1217C"/>
    <w:rsid w:val="00F35C6D"/>
    <w:rsid w:val="00F71D73"/>
    <w:rsid w:val="00F763B1"/>
    <w:rsid w:val="00F90A6A"/>
    <w:rsid w:val="00F96480"/>
    <w:rsid w:val="00FA402E"/>
    <w:rsid w:val="00FB49C2"/>
    <w:rsid w:val="00FC262A"/>
    <w:rsid w:val="00FE1448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580B"/>
  <w15:chartTrackingRefBased/>
  <w15:docId w15:val="{DE5BCE4A-1D67-4C99-A570-05262AFC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31"/>
  </w:style>
  <w:style w:type="paragraph" w:styleId="Heading1">
    <w:name w:val="heading 1"/>
    <w:basedOn w:val="Normal"/>
    <w:next w:val="Normal"/>
    <w:link w:val="Heading1Char"/>
    <w:uiPriority w:val="9"/>
    <w:qFormat/>
    <w:rsid w:val="00041C31"/>
    <w:pPr>
      <w:keepNext/>
      <w:keepLines/>
      <w:pBdr>
        <w:bottom w:val="single" w:sz="4" w:space="1" w:color="2626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041C31"/>
    <w:rPr>
      <w:rFonts w:asciiTheme="majorHAnsi" w:eastAsiaTheme="majorEastAsia" w:hAnsiTheme="majorHAnsi" w:cstheme="majorBidi"/>
      <w:color w:val="1C1C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31"/>
    <w:rPr>
      <w:rFonts w:asciiTheme="majorHAnsi" w:eastAsiaTheme="majorEastAsia" w:hAnsiTheme="majorHAnsi" w:cstheme="majorBidi"/>
      <w:color w:val="1C1C1C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qFormat/>
    <w:rsid w:val="00041C31"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041C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qFormat/>
    <w:rsid w:val="00041C3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3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3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3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3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41C3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31"/>
    <w:rPr>
      <w:rFonts w:asciiTheme="majorHAnsi" w:eastAsiaTheme="majorEastAsia" w:hAnsiTheme="majorHAnsi" w:cstheme="majorBidi"/>
      <w:color w:val="26262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41C31"/>
    <w:rPr>
      <w:b/>
      <w:bCs/>
      <w:smallCaps/>
      <w:u w:val="single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qFormat/>
    <w:rsid w:val="00041C3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qFormat/>
    <w:rsid w:val="00041C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1C3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5"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041C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41C3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041C3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41C31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C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41C31"/>
    <w:rPr>
      <w:rFonts w:asciiTheme="majorHAnsi" w:eastAsiaTheme="majorEastAsia" w:hAnsiTheme="majorHAnsi" w:cstheme="majorBidi"/>
      <w:color w:val="1C1C1C" w:themeColor="accent1" w:themeShade="BF"/>
      <w:spacing w:val="-7"/>
      <w:sz w:val="80"/>
      <w:szCs w:val="80"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C31"/>
    <w:pPr>
      <w:outlineLvl w:val="9"/>
    </w:pPr>
  </w:style>
  <w:style w:type="paragraph" w:customStyle="1" w:styleId="Logo">
    <w:name w:val="Logo"/>
    <w:basedOn w:val="Normal"/>
    <w:next w:val="Normal"/>
    <w:link w:val="LogoChar"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020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header" Target="head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A67147CE724CAD885C9E3FE830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E6FD-D89D-4B8C-9438-D4120DA6A4D5}"/>
      </w:docPartPr>
      <w:docPartBody>
        <w:p w:rsidR="009337B5" w:rsidRDefault="009337B5" w:rsidP="005125BB">
          <w:r>
            <w:t>We love the look of this stationery just the way it is. But you can add your own personal touch in almost no time.</w:t>
          </w:r>
        </w:p>
        <w:p w:rsidR="009337B5" w:rsidRDefault="009337B5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:rsidR="009337B5" w:rsidRDefault="009337B5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4D030B" w:rsidRDefault="009337B5" w:rsidP="00BF68D9">
          <w:pPr>
            <w:pStyle w:val="BEA67147CE724CAD885C9E3FE8301418"/>
          </w:pPr>
          <w:r>
            <w:t>Find even more easy-to-use tools on the Insert tab, such as adding a hyperlink or insert a comment.</w:t>
          </w:r>
        </w:p>
      </w:docPartBody>
    </w:docPart>
    <w:docPart>
      <w:docPartPr>
        <w:name w:val="39175B33642D4DED9D8926E4DF1A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5193-4A41-4E8C-A6C7-D44D1FD54957}"/>
      </w:docPartPr>
      <w:docPartBody>
        <w:p w:rsidR="004D030B" w:rsidRDefault="009337B5" w:rsidP="00BF68D9">
          <w:pPr>
            <w:pStyle w:val="39175B33642D4DED9D8926E4DF1AD254"/>
          </w:pPr>
          <w:r>
            <w:t>Warm regards,</w:t>
          </w:r>
        </w:p>
      </w:docPartBody>
    </w:docPart>
    <w:docPart>
      <w:docPartPr>
        <w:name w:val="2296074E417242A7B702C6E0ACA2F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F0CA-6D80-4C2B-8780-E0041EC4E0F0}"/>
      </w:docPartPr>
      <w:docPartBody>
        <w:p w:rsidR="009337B5" w:rsidRDefault="009337B5" w:rsidP="009337B5">
          <w:pPr>
            <w:pStyle w:val="2296074E417242A7B702C6E0ACA2F18B1"/>
          </w:pPr>
          <w:r w:rsidRPr="00AB0026">
            <w:rPr>
              <w:rStyle w:val="PlaceholderText"/>
              <w:color w:val="auto"/>
            </w:rPr>
            <w:t>4567 8th Ave, Carson City, NV 98765</w:t>
          </w:r>
        </w:p>
      </w:docPartBody>
    </w:docPart>
    <w:docPart>
      <w:docPartPr>
        <w:name w:val="33207980F26447478489A19B2161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3994F-549B-4432-9E1A-D13957362949}"/>
      </w:docPartPr>
      <w:docPartBody>
        <w:p w:rsidR="009337B5" w:rsidRDefault="009337B5" w:rsidP="009337B5">
          <w:pPr>
            <w:pStyle w:val="33207980F26447478489A19B216104351"/>
          </w:pPr>
          <w:r w:rsidRPr="00AB0026">
            <w:rPr>
              <w:rStyle w:val="PlaceholderText"/>
              <w:color w:val="auto"/>
            </w:rPr>
            <w:t>(880) 555-0188</w:t>
          </w:r>
        </w:p>
      </w:docPartBody>
    </w:docPart>
    <w:docPart>
      <w:docPartPr>
        <w:name w:val="9EC77D0EE02746BB8B11EED5456EA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DFD0-CD05-4C13-8E73-9C1DC5935430}"/>
      </w:docPartPr>
      <w:docPartBody>
        <w:p w:rsidR="009337B5" w:rsidRDefault="009337B5">
          <w:r w:rsidRPr="00AB0026">
            <w:t>nitin@nodpublishers.com</w:t>
          </w:r>
        </w:p>
      </w:docPartBody>
    </w:docPart>
    <w:docPart>
      <w:docPartPr>
        <w:name w:val="06DAE302CA0B4BBB8B35220C3C03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0839-E39F-4954-8F83-C8B12376AEDD}"/>
      </w:docPartPr>
      <w:docPartBody>
        <w:p w:rsidR="009337B5" w:rsidRDefault="009337B5">
          <w:r w:rsidRPr="00AB0026">
            <w:t>April 24, 20</w:t>
          </w:r>
          <w:r>
            <w:t>XX</w:t>
          </w:r>
        </w:p>
      </w:docPartBody>
    </w:docPart>
    <w:docPart>
      <w:docPartPr>
        <w:name w:val="8646D8318A834E2DBC648D9C007C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AD0A-D5BD-42B4-B7FF-461807D4937E}"/>
      </w:docPartPr>
      <w:docPartBody>
        <w:p w:rsidR="009337B5" w:rsidRDefault="009337B5">
          <w:r w:rsidRPr="00AB0026">
            <w:t>Dear</w:t>
          </w:r>
        </w:p>
      </w:docPartBody>
    </w:docPart>
    <w:docPart>
      <w:docPartPr>
        <w:name w:val="F6728A8C8FE846949AEB2FF65AEB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C6730-323D-4864-ABF6-E4A30EAA53B9}"/>
      </w:docPartPr>
      <w:docPartBody>
        <w:p w:rsidR="009337B5" w:rsidRDefault="009337B5">
          <w:r w:rsidRPr="00AB0026">
            <w:t>Kiana Anderson</w:t>
          </w:r>
        </w:p>
      </w:docPartBody>
    </w:docPart>
    <w:docPart>
      <w:docPartPr>
        <w:name w:val="F53778AB019549CCBC755D2AD881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C3104-5176-4DF1-9B42-FBB3A4DF738E}"/>
      </w:docPartPr>
      <w:docPartBody>
        <w:p w:rsidR="009337B5" w:rsidRDefault="009337B5">
          <w:r w:rsidRPr="00AB0026">
            <w:t>Nitin Brar</w:t>
          </w:r>
        </w:p>
      </w:docPartBody>
    </w:docPart>
    <w:docPart>
      <w:docPartPr>
        <w:name w:val="C370AF0B41D049D695C0B1E9B9A5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483C-25C5-4E54-BDAF-B0EF5DD7A1CE}"/>
      </w:docPartPr>
      <w:docPartBody>
        <w:p w:rsidR="009337B5" w:rsidRDefault="009337B5">
          <w:r w:rsidRPr="00AB0026">
            <w:t>Assistant Editor</w:t>
          </w:r>
        </w:p>
      </w:docPartBody>
    </w:docPart>
    <w:docPart>
      <w:docPartPr>
        <w:name w:val="D0BEEDA5DC8547338C77B7A1F9D15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11864-F0BC-4DDD-BD3F-BCE447FAFAB1}"/>
      </w:docPartPr>
      <w:docPartBody>
        <w:p w:rsidR="009337B5" w:rsidRDefault="009337B5">
          <w:r w:rsidRPr="00AB0026">
            <w:t>nitin@nodpublishers.com</w:t>
          </w:r>
        </w:p>
      </w:docPartBody>
    </w:docPart>
    <w:docPart>
      <w:docPartPr>
        <w:name w:val="FC75D18A054145168B224951BD0C7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740BC-14CA-47CF-AB68-E6D4B3E7F567}"/>
      </w:docPartPr>
      <w:docPartBody>
        <w:p w:rsidR="00000000" w:rsidRDefault="009337B5" w:rsidP="009337B5">
          <w:pPr>
            <w:pStyle w:val="FC75D18A054145168B224951BD0C76D1"/>
          </w:pPr>
          <w:r w:rsidRPr="00AB0026">
            <w:t>April 24, 20</w:t>
          </w:r>
          <w:r>
            <w:t>XX</w:t>
          </w:r>
        </w:p>
      </w:docPartBody>
    </w:docPart>
    <w:docPart>
      <w:docPartPr>
        <w:name w:val="CFE09D6B8173439D9DC1911FEEE3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6CA89-9863-4221-946D-EEB2F8D9A495}"/>
      </w:docPartPr>
      <w:docPartBody>
        <w:p w:rsidR="00000000" w:rsidRDefault="009337B5" w:rsidP="009337B5">
          <w:pPr>
            <w:pStyle w:val="CFE09D6B8173439D9DC1911FEEE3BC0C"/>
          </w:pPr>
          <w:r w:rsidRPr="00AB0026">
            <w:t>April 24, 20</w:t>
          </w:r>
          <w:r>
            <w:t>XX</w:t>
          </w:r>
        </w:p>
      </w:docPartBody>
    </w:docPart>
    <w:docPart>
      <w:docPartPr>
        <w:name w:val="41A637BFED3E447A9AA0E28F1A46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4DF42-10F0-43E8-BD23-7D72D4D849BC}"/>
      </w:docPartPr>
      <w:docPartBody>
        <w:p w:rsidR="00000000" w:rsidRDefault="009337B5" w:rsidP="009337B5">
          <w:pPr>
            <w:pStyle w:val="41A637BFED3E447A9AA0E28F1A46AF41"/>
          </w:pPr>
          <w:r w:rsidRPr="00AB0026">
            <w:t>nitin@nodpublishers.com</w:t>
          </w:r>
        </w:p>
      </w:docPartBody>
    </w:docPart>
    <w:docPart>
      <w:docPartPr>
        <w:name w:val="45D3BA86E399455980380177EFF97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9D3C1-8D41-46A4-A181-6F43DA183877}"/>
      </w:docPartPr>
      <w:docPartBody>
        <w:p w:rsidR="00000000" w:rsidRDefault="009337B5" w:rsidP="009337B5">
          <w:pPr>
            <w:pStyle w:val="45D3BA86E399455980380177EFF974F8"/>
          </w:pPr>
          <w:r w:rsidRPr="00AB0026">
            <w:t>nitin@nodpublishers.com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CE"/>
    <w:rsid w:val="000B0F2C"/>
    <w:rsid w:val="000C45DA"/>
    <w:rsid w:val="001E2BA3"/>
    <w:rsid w:val="002378E6"/>
    <w:rsid w:val="0029750E"/>
    <w:rsid w:val="003710B2"/>
    <w:rsid w:val="00422EF5"/>
    <w:rsid w:val="0042768E"/>
    <w:rsid w:val="00441020"/>
    <w:rsid w:val="004D030B"/>
    <w:rsid w:val="004E2FCE"/>
    <w:rsid w:val="00610107"/>
    <w:rsid w:val="00723850"/>
    <w:rsid w:val="0072490C"/>
    <w:rsid w:val="00774DBE"/>
    <w:rsid w:val="007858C2"/>
    <w:rsid w:val="00790BC7"/>
    <w:rsid w:val="00834092"/>
    <w:rsid w:val="009337B5"/>
    <w:rsid w:val="00976EB9"/>
    <w:rsid w:val="009E5076"/>
    <w:rsid w:val="009E7336"/>
    <w:rsid w:val="00B97FC6"/>
    <w:rsid w:val="00BC154A"/>
    <w:rsid w:val="00BF68D9"/>
    <w:rsid w:val="00C6419C"/>
    <w:rsid w:val="00CE279A"/>
    <w:rsid w:val="00D03B3F"/>
    <w:rsid w:val="00DF15CE"/>
    <w:rsid w:val="00E162DE"/>
    <w:rsid w:val="00E56E23"/>
    <w:rsid w:val="00F372D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7B5"/>
    <w:rPr>
      <w:color w:val="77206D" w:themeColor="accent5" w:themeShade="BF"/>
      <w:sz w:val="22"/>
    </w:rPr>
  </w:style>
  <w:style w:type="paragraph" w:customStyle="1" w:styleId="811B0C436CBC4B7FABEAE6E2292B46F5">
    <w:name w:val="811B0C436CBC4B7FABEAE6E2292B46F5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C75D18A054145168B224951BD0C76D1">
    <w:name w:val="FC75D18A054145168B224951BD0C76D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0A1D3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0A1D30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0A1D30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0A1D30" w:themeColor="text2" w:themeShade="BF"/>
    </w:r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0A1D30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9750E"/>
    <w:pPr>
      <w:spacing w:after="0" w:line="240" w:lineRule="auto"/>
    </w:pPr>
    <w:rPr>
      <w:rFonts w:eastAsiaTheme="minorHAnsi"/>
      <w:color w:val="0A1D30" w:themeColor="text2" w:themeShade="BF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2296074E417242A7B702C6E0ACA2F18B1">
    <w:name w:val="2296074E417242A7B702C6E0ACA2F18B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customStyle="1" w:styleId="33207980F26447478489A19B216104351">
    <w:name w:val="33207980F26447478489A19B216104351"/>
    <w:rsid w:val="009337B5"/>
    <w:pPr>
      <w:spacing w:after="0"/>
      <w:jc w:val="right"/>
    </w:pPr>
    <w:rPr>
      <w:rFonts w:eastAsiaTheme="minorHAnsi"/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9337B5"/>
    <w:pPr>
      <w:spacing w:before="720" w:after="960"/>
    </w:pPr>
    <w:rPr>
      <w:rFonts w:eastAsia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4"/>
    <w:rsid w:val="009337B5"/>
    <w:rPr>
      <w:rFonts w:eastAsia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337B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337B5"/>
    <w:rPr>
      <w:rFonts w:cs="Times New Roman"/>
      <w:sz w:val="3276"/>
      <w:szCs w:val="3276"/>
    </w:rPr>
  </w:style>
  <w:style w:type="paragraph" w:customStyle="1" w:styleId="CFE09D6B8173439D9DC1911FEEE3BC0C">
    <w:name w:val="CFE09D6B8173439D9DC1911FEEE3BC0C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1A637BFED3E447A9AA0E28F1A46AF41">
    <w:name w:val="41A637BFED3E447A9AA0E28F1A46AF41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DD02F3C9BCE427B8F077908377B0DE0">
    <w:name w:val="2DD02F3C9BCE427B8F077908377B0DE0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5D3BA86E399455980380177EFF974F8">
    <w:name w:val="45D3BA86E399455980380177EFF974F8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10187B88EC5491FBE1A379A7E243896">
    <w:name w:val="B10187B88EC5491FBE1A379A7E243896"/>
    <w:rsid w:val="009337B5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32.0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6:12.4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0,'-4'0,"-7"0,-10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8T08:57:12.1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C7D1-36AB-47E7-A3B0-E405BD39B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7FF08-47D2-46D0-A375-997F5190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599BC-A88B-41D7-B8BD-8AEA913C7F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8AECFB3-D578-42F9-B771-420BCD8041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ICT LAB</cp:lastModifiedBy>
  <cp:revision>17</cp:revision>
  <dcterms:created xsi:type="dcterms:W3CDTF">2024-12-08T09:04:00Z</dcterms:created>
  <dcterms:modified xsi:type="dcterms:W3CDTF">2024-12-08T10:16:00Z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